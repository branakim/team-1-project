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4AF5E" w14:textId="77777777" w:rsidR="0060299B" w:rsidRDefault="00DC2145">
      <w:pPr>
        <w:pStyle w:val="ReturnAddress"/>
        <w:framePr w:wrap="notBeside"/>
      </w:pPr>
      <w:r>
        <w:t xml:space="preserve">Sage </w:t>
      </w:r>
      <w:proofErr w:type="spellStart"/>
      <w:r>
        <w:t>Drewke</w:t>
      </w:r>
      <w:proofErr w:type="spellEnd"/>
      <w:r>
        <w:t>, Brana Kim, Joshua Hernandez</w:t>
      </w:r>
    </w:p>
    <w:p w14:paraId="78887772" w14:textId="77777777" w:rsidR="0060299B" w:rsidRDefault="0060299B">
      <w:pPr>
        <w:pStyle w:val="CompanyName"/>
      </w:pPr>
      <w:bookmarkStart w:id="0" w:name="xgraphic"/>
    </w:p>
    <w:p w14:paraId="265B4980" w14:textId="77777777" w:rsidR="0060299B" w:rsidRPr="00027DE8" w:rsidRDefault="00DC2145">
      <w:pPr>
        <w:pStyle w:val="CompanyName"/>
        <w:rPr>
          <w:i/>
        </w:rPr>
      </w:pPr>
      <w:proofErr w:type="spellStart"/>
      <w:r>
        <w:rPr>
          <w:i/>
        </w:rPr>
        <w:t>PitCrew</w:t>
      </w:r>
      <w:proofErr w:type="spellEnd"/>
    </w:p>
    <w:p w14:paraId="171F7B5C" w14:textId="77777777" w:rsidR="0060299B" w:rsidRDefault="00DC2145">
      <w:pPr>
        <w:pStyle w:val="TitleCover"/>
      </w:pPr>
      <w:r>
        <w:rPr>
          <w:i/>
        </w:rPr>
        <w:t xml:space="preserve">Project </w:t>
      </w:r>
      <w:proofErr w:type="spellStart"/>
      <w:r>
        <w:rPr>
          <w:i/>
        </w:rPr>
        <w:t>GasUP</w:t>
      </w:r>
      <w:proofErr w:type="spellEnd"/>
      <w:r>
        <w:rPr>
          <w:i/>
        </w:rPr>
        <w:t xml:space="preserve"> </w:t>
      </w:r>
      <w:r w:rsidR="0081513C">
        <w:t>Requirements Document Draft</w:t>
      </w:r>
    </w:p>
    <w:p w14:paraId="2DCC3351" w14:textId="77777777" w:rsidR="0060299B" w:rsidRDefault="0060299B">
      <w:pPr>
        <w:pStyle w:val="BodyText"/>
        <w:sectPr w:rsidR="0060299B">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p>
    <w:p w14:paraId="0DD97B6D" w14:textId="77777777" w:rsidR="0060299B" w:rsidRDefault="0060299B"/>
    <w:p w14:paraId="6B60C5A2" w14:textId="77777777" w:rsidR="0060299B" w:rsidRDefault="0060299B"/>
    <w:p w14:paraId="7A8ACB2A" w14:textId="77777777" w:rsidR="0060299B" w:rsidRDefault="0060299B"/>
    <w:p w14:paraId="39A0F914" w14:textId="77777777" w:rsidR="0060299B" w:rsidRDefault="0060299B"/>
    <w:p w14:paraId="6F80409D" w14:textId="77777777" w:rsidR="0060299B" w:rsidRDefault="0060299B"/>
    <w:p w14:paraId="263BCAC3" w14:textId="77777777" w:rsidR="0060299B" w:rsidRDefault="0060299B"/>
    <w:p w14:paraId="5EDE5AE7" w14:textId="77777777" w:rsidR="0060299B" w:rsidRDefault="0060299B"/>
    <w:p w14:paraId="13523560" w14:textId="77777777" w:rsidR="0060299B" w:rsidRDefault="0060299B"/>
    <w:p w14:paraId="53D6551A" w14:textId="77777777" w:rsidR="0060299B" w:rsidRDefault="0060299B">
      <w:r>
        <w:br w:type="page"/>
      </w:r>
    </w:p>
    <w:bookmarkEnd w:id="0"/>
    <w:p w14:paraId="608BAD3F" w14:textId="2E0E963F" w:rsidR="0060299B" w:rsidRDefault="0081513C">
      <w:pPr>
        <w:pStyle w:val="Heading1"/>
      </w:pPr>
      <w:r>
        <w:lastRenderedPageBreak/>
        <w:t>Introduction</w:t>
      </w:r>
      <w:r w:rsidR="00327306">
        <w:t xml:space="preserve"> (BK</w:t>
      </w:r>
      <w:r w:rsidR="000A15D6">
        <w:t xml:space="preserve"> &amp; SD</w:t>
      </w:r>
      <w:r w:rsidR="00327306">
        <w:t>)</w:t>
      </w:r>
    </w:p>
    <w:p w14:paraId="69822BD1" w14:textId="4F911B3C" w:rsidR="0081513C" w:rsidRPr="0081513C" w:rsidRDefault="00DC2145">
      <w:pPr>
        <w:pStyle w:val="BodyText"/>
      </w:pPr>
      <w:r>
        <w:t xml:space="preserve">This document contains </w:t>
      </w:r>
      <w:commentRangeStart w:id="7"/>
      <w:del w:id="8" w:author="b kim" w:date="2023-05-01T20:21:00Z">
        <w:r w:rsidDel="005247C6">
          <w:delText>a detailed summary</w:delText>
        </w:r>
      </w:del>
      <w:ins w:id="9" w:author="b kim" w:date="2023-05-01T20:21:00Z">
        <w:r w:rsidR="005247C6">
          <w:t xml:space="preserve">the detailed requirements </w:t>
        </w:r>
      </w:ins>
      <w:r>
        <w:t xml:space="preserve"> </w:t>
      </w:r>
      <w:commentRangeEnd w:id="7"/>
      <w:r w:rsidR="00B76ECC">
        <w:rPr>
          <w:rStyle w:val="CommentReference"/>
        </w:rPr>
        <w:commentReference w:id="7"/>
      </w:r>
      <w:r>
        <w:t xml:space="preserve">of the </w:t>
      </w:r>
      <w:r w:rsidR="000A15D6">
        <w:t xml:space="preserve">GasUp app, its functions </w:t>
      </w:r>
      <w:r>
        <w:t xml:space="preserve">along with multiple descriptive diagrams displaying the utilities. The description model describes the requirements of the system and </w:t>
      </w:r>
      <w:r w:rsidR="000A15D6">
        <w:t>details the functions</w:t>
      </w:r>
      <w:r>
        <w:t xml:space="preserve">. The class diagram displays all of the system objects, the attributes, and known methods. The use case diagram shows </w:t>
      </w:r>
      <w:r w:rsidR="000A15D6">
        <w:t>all</w:t>
      </w:r>
      <w:r>
        <w:t xml:space="preserve"> the possible uses of the </w:t>
      </w:r>
      <w:r w:rsidR="000A15D6">
        <w:t>system,</w:t>
      </w:r>
      <w:r>
        <w:t xml:space="preserve"> and the use case scenarios breaks down </w:t>
      </w:r>
      <w:ins w:id="10" w:author="Nancy Binowski" w:date="2023-04-11T09:52:00Z">
        <w:r w:rsidR="00B76ECC">
          <w:t xml:space="preserve">the use cases </w:t>
        </w:r>
      </w:ins>
      <w:r w:rsidR="000A15D6">
        <w:t>into more detail</w:t>
      </w:r>
      <w:r>
        <w:t>. Lastly</w:t>
      </w:r>
      <w:ins w:id="11" w:author="Nancy Binowski" w:date="2023-04-11T09:52:00Z">
        <w:r w:rsidR="00B76ECC">
          <w:t>,</w:t>
        </w:r>
      </w:ins>
      <w:r>
        <w:t xml:space="preserve"> the system</w:t>
      </w:r>
      <w:r w:rsidR="000A15D6">
        <w:t xml:space="preserve"> sequence diagrams </w:t>
      </w:r>
      <w:del w:id="12" w:author="Nancy Binowski" w:date="2023-04-11T09:53:00Z">
        <w:r w:rsidR="000A15D6" w:rsidDel="00B76ECC">
          <w:delText>s</w:delText>
        </w:r>
        <w:r w:rsidDel="00B76ECC">
          <w:delText xml:space="preserve">howcase </w:delText>
        </w:r>
      </w:del>
      <w:ins w:id="13" w:author="Nancy Binowski" w:date="2023-04-11T09:53:00Z">
        <w:r w:rsidR="00B76ECC">
          <w:t xml:space="preserve">describe the message flow for </w:t>
        </w:r>
      </w:ins>
      <w:r>
        <w:t xml:space="preserve">each </w:t>
      </w:r>
      <w:r w:rsidR="00327306">
        <w:t xml:space="preserve">use case scenario </w:t>
      </w:r>
      <w:r w:rsidR="000A15D6">
        <w:t>in detail.</w:t>
      </w:r>
    </w:p>
    <w:p w14:paraId="41D7DA46" w14:textId="0315E5F2" w:rsidR="0060299B" w:rsidRPr="0081513C" w:rsidRDefault="0081513C" w:rsidP="0081513C">
      <w:pPr>
        <w:pStyle w:val="Heading1"/>
      </w:pPr>
      <w:r w:rsidRPr="0081513C">
        <w:t>Description Model</w:t>
      </w:r>
      <w:r w:rsidR="00327306">
        <w:t xml:space="preserve"> (BK</w:t>
      </w:r>
      <w:r w:rsidR="00015AF5">
        <w:t xml:space="preserve"> &amp; SD)</w:t>
      </w:r>
    </w:p>
    <w:p w14:paraId="10DD981C" w14:textId="26FD6A17" w:rsidR="0081513C" w:rsidDel="00B76ECC" w:rsidRDefault="0081513C" w:rsidP="00BB353A">
      <w:pPr>
        <w:pStyle w:val="BodyText"/>
        <w:rPr>
          <w:del w:id="14" w:author="Nancy Binowski" w:date="2023-04-11T09:53:00Z"/>
        </w:rPr>
      </w:pPr>
      <w:del w:id="15" w:author="Nancy Binowski" w:date="2023-04-11T09:53:00Z">
        <w:r w:rsidDel="00B76ECC">
          <w:delText>U</w:delText>
        </w:r>
        <w:r w:rsidRPr="0081513C" w:rsidDel="00B76ECC">
          <w:delText>sing text, describe the requirements for your system.</w:delText>
        </w:r>
        <w:r w:rsidDel="00B76ECC">
          <w:delText xml:space="preserve">  Expand on the function section from your project plan.</w:delText>
        </w:r>
        <w:r w:rsidR="00027DE8" w:rsidDel="00B76ECC">
          <w:delText xml:space="preserve"> Include requirements for the following categories: Output, Input, Processes, Performance and Security.</w:delText>
        </w:r>
      </w:del>
    </w:p>
    <w:p w14:paraId="20211422" w14:textId="6A719703" w:rsidR="00327306" w:rsidRDefault="00327306" w:rsidP="00327306">
      <w:pPr>
        <w:pStyle w:val="BodyText"/>
        <w:numPr>
          <w:ilvl w:val="0"/>
          <w:numId w:val="16"/>
        </w:numPr>
        <w:rPr>
          <w:sz w:val="28"/>
          <w:szCs w:val="28"/>
        </w:rPr>
      </w:pPr>
      <w:r w:rsidRPr="00327306">
        <w:rPr>
          <w:sz w:val="28"/>
          <w:szCs w:val="28"/>
        </w:rPr>
        <w:t>Input and Output</w:t>
      </w:r>
      <w:r w:rsidR="00015AF5">
        <w:rPr>
          <w:sz w:val="28"/>
          <w:szCs w:val="28"/>
        </w:rPr>
        <w:t xml:space="preserve"> (SD)</w:t>
      </w:r>
    </w:p>
    <w:p w14:paraId="16BD83C9" w14:textId="4BCB1E57" w:rsidR="000A15D6" w:rsidRPr="00D65E16" w:rsidRDefault="00D65E16" w:rsidP="000A15D6">
      <w:pPr>
        <w:pStyle w:val="BodyText"/>
        <w:ind w:left="720"/>
      </w:pPr>
      <w:r>
        <w:t xml:space="preserve">The app will require inputs </w:t>
      </w:r>
      <w:commentRangeStart w:id="16"/>
      <w:r>
        <w:t>such as</w:t>
      </w:r>
      <w:commentRangeEnd w:id="16"/>
      <w:r w:rsidR="00B76ECC">
        <w:rPr>
          <w:rStyle w:val="CommentReference"/>
        </w:rPr>
        <w:commentReference w:id="16"/>
      </w:r>
      <w:r>
        <w:t xml:space="preserve"> a start destination, zip code, </w:t>
      </w:r>
      <w:del w:id="17" w:author="Nancy Binowski" w:date="2023-04-11T09:54:00Z">
        <w:r w:rsidDel="00B76ECC">
          <w:delText xml:space="preserve">or </w:delText>
        </w:r>
      </w:del>
      <w:ins w:id="18" w:author="Nancy Binowski" w:date="2023-04-11T09:54:00Z">
        <w:r w:rsidR="00B76ECC">
          <w:t xml:space="preserve">and </w:t>
        </w:r>
      </w:ins>
      <w:r>
        <w:t xml:space="preserve">gas mileage information to properly output directions and accurate miles per gallon calculations. Other inputs from the user </w:t>
      </w:r>
      <w:del w:id="19" w:author="Nancy Binowski" w:date="2023-04-11T09:54:00Z">
        <w:r w:rsidDel="00B76ECC">
          <w:delText xml:space="preserve">can </w:delText>
        </w:r>
      </w:del>
      <w:r>
        <w:t>include a numerical rating</w:t>
      </w:r>
      <w:ins w:id="20" w:author="Nancy Binowski" w:date="2023-04-11T09:54:00Z">
        <w:r w:rsidR="00B76ECC">
          <w:t xml:space="preserve"> </w:t>
        </w:r>
      </w:ins>
      <w:del w:id="21" w:author="Nancy Binowski" w:date="2023-04-11T09:55:00Z">
        <w:r w:rsidDel="00B76ECC">
          <w:delText>,</w:delText>
        </w:r>
      </w:del>
      <w:ins w:id="22" w:author="Nancy Binowski" w:date="2023-04-11T09:55:00Z">
        <w:r w:rsidR="00B76ECC">
          <w:t xml:space="preserve"> </w:t>
        </w:r>
        <w:proofErr w:type="gramStart"/>
        <w:r w:rsidR="00B76ECC">
          <w:t xml:space="preserve">and </w:t>
        </w:r>
      </w:ins>
      <w:r>
        <w:t xml:space="preserve"> a</w:t>
      </w:r>
      <w:proofErr w:type="gramEnd"/>
      <w:r>
        <w:t xml:space="preserve"> review</w:t>
      </w:r>
      <w:ins w:id="23" w:author="Nancy Binowski" w:date="2023-04-11T09:55:00Z">
        <w:r w:rsidR="00B76ECC">
          <w:t xml:space="preserve"> of a gas station</w:t>
        </w:r>
      </w:ins>
      <w:r>
        <w:t xml:space="preserve">, </w:t>
      </w:r>
      <w:r w:rsidR="00015AF5">
        <w:t>and user information</w:t>
      </w:r>
      <w:ins w:id="24" w:author="Nancy Binowski" w:date="2023-04-11T09:55:00Z">
        <w:r w:rsidR="00B76ECC">
          <w:t xml:space="preserve"> including name, …</w:t>
        </w:r>
      </w:ins>
      <w:r w:rsidR="00015AF5">
        <w:t xml:space="preserve">. Outputs include gas stations within a certain radius, gas station convenience </w:t>
      </w:r>
      <w:proofErr w:type="gramStart"/>
      <w:r w:rsidR="00015AF5">
        <w:t xml:space="preserve">stores, </w:t>
      </w:r>
      <w:ins w:id="25" w:author="Nancy Binowski" w:date="2023-04-11T10:01:00Z">
        <w:r w:rsidR="008454DF">
          <w:t xml:space="preserve"> </w:t>
        </w:r>
      </w:ins>
      <w:ins w:id="26" w:author="Nancy Binowski" w:date="2023-04-11T09:55:00Z">
        <w:r w:rsidR="00B76ECC">
          <w:t>address</w:t>
        </w:r>
        <w:proofErr w:type="gramEnd"/>
        <w:r w:rsidR="00B76ECC">
          <w:t xml:space="preserve">, </w:t>
        </w:r>
      </w:ins>
      <w:ins w:id="27" w:author="Nancy Binowski" w:date="2023-04-11T09:56:00Z">
        <w:r w:rsidR="00B76ECC">
          <w:t>link to directions</w:t>
        </w:r>
      </w:ins>
      <w:ins w:id="28" w:author="Nancy Binowski" w:date="2023-04-11T10:03:00Z">
        <w:r w:rsidR="008454DF">
          <w:t xml:space="preserve"> or map?</w:t>
        </w:r>
      </w:ins>
      <w:ins w:id="29" w:author="Nancy Binowski" w:date="2023-04-11T09:56:00Z">
        <w:r w:rsidR="00B76ECC">
          <w:t>, reviews, images,</w:t>
        </w:r>
      </w:ins>
      <w:ins w:id="30" w:author="Nancy Binowski" w:date="2023-04-11T10:01:00Z">
        <w:r w:rsidR="008454DF">
          <w:t xml:space="preserve"> gas prices,</w:t>
        </w:r>
      </w:ins>
      <w:ins w:id="31" w:author="Nancy Binowski" w:date="2023-04-11T09:56:00Z">
        <w:r w:rsidR="00B76ECC">
          <w:t xml:space="preserve"> </w:t>
        </w:r>
      </w:ins>
      <w:r w:rsidR="00015AF5">
        <w:t>and notifications</w:t>
      </w:r>
      <w:ins w:id="32" w:author="Nancy Binowski" w:date="2023-04-11T09:56:00Z">
        <w:r w:rsidR="00B76ECC">
          <w:t xml:space="preserve"> of ?</w:t>
        </w:r>
      </w:ins>
      <w:r w:rsidR="00015AF5">
        <w:t>.</w:t>
      </w:r>
    </w:p>
    <w:p w14:paraId="300E2B67" w14:textId="77777777" w:rsidR="00327306" w:rsidRDefault="00327306" w:rsidP="00327306">
      <w:pPr>
        <w:pStyle w:val="BodyText"/>
        <w:numPr>
          <w:ilvl w:val="0"/>
          <w:numId w:val="16"/>
        </w:numPr>
        <w:rPr>
          <w:sz w:val="28"/>
          <w:szCs w:val="28"/>
        </w:rPr>
      </w:pPr>
      <w:r w:rsidRPr="00327306">
        <w:rPr>
          <w:sz w:val="28"/>
          <w:szCs w:val="28"/>
        </w:rPr>
        <w:t>Performance</w:t>
      </w:r>
      <w:r>
        <w:rPr>
          <w:sz w:val="28"/>
          <w:szCs w:val="28"/>
        </w:rPr>
        <w:t xml:space="preserve"> (BK)</w:t>
      </w:r>
    </w:p>
    <w:p w14:paraId="2AA3DA19" w14:textId="77777777" w:rsidR="00327306" w:rsidRPr="00327306" w:rsidRDefault="00327306" w:rsidP="00327306">
      <w:pPr>
        <w:pStyle w:val="BodyText"/>
        <w:ind w:left="720"/>
      </w:pPr>
      <w:r>
        <w:t xml:space="preserve">The app should be able to quickly load each new page in a matter of seconds. Ideally when the </w:t>
      </w:r>
      <w:commentRangeStart w:id="33"/>
      <w:r>
        <w:t>user</w:t>
      </w:r>
      <w:commentRangeEnd w:id="33"/>
      <w:r w:rsidR="00B76ECC">
        <w:rPr>
          <w:rStyle w:val="CommentReference"/>
        </w:rPr>
        <w:commentReference w:id="33"/>
      </w:r>
      <w:r>
        <w:t xml:space="preserve"> first opens the app it should load within 10s and open up to the home page. If a user is logging in the login time should also be within a few seconds. When opening the </w:t>
      </w:r>
      <w:proofErr w:type="gramStart"/>
      <w:r>
        <w:t>maps</w:t>
      </w:r>
      <w:proofErr w:type="gramEnd"/>
      <w:r>
        <w:t xml:space="preserve"> it should only take up to 10s to display. </w:t>
      </w:r>
      <w:r w:rsidR="00EC2C86">
        <w:t>Displaying location of the gas stions should only take a few seconds. However, loading directions may take up to 30s depending on the route. If the user pulls up the information on a certain station this should only take up to 5s. Ideally the app itself be able to support any amount of users, but the server hosting the accounts may cause longer loading times depending on how many people are using the app at once. The two main areas where the app may slow down is logging into the user account and loading directions. This is mainly due to the fact that the app will have to communicate with an outside source to load the information.  In the future there could be problems that arise from updating the app to support newer software version and</w:t>
      </w:r>
      <w:r w:rsidR="00BF5AB4">
        <w:t xml:space="preserve"> maybe slow the app down for some users. </w:t>
      </w:r>
    </w:p>
    <w:p w14:paraId="6AF2B617" w14:textId="77777777" w:rsidR="00327306" w:rsidRDefault="00327306" w:rsidP="00327306">
      <w:pPr>
        <w:pStyle w:val="BodyText"/>
        <w:numPr>
          <w:ilvl w:val="0"/>
          <w:numId w:val="16"/>
        </w:numPr>
        <w:rPr>
          <w:sz w:val="28"/>
          <w:szCs w:val="28"/>
        </w:rPr>
      </w:pPr>
      <w:r w:rsidRPr="00327306">
        <w:rPr>
          <w:sz w:val="28"/>
          <w:szCs w:val="28"/>
        </w:rPr>
        <w:t>Security</w:t>
      </w:r>
      <w:r>
        <w:rPr>
          <w:sz w:val="28"/>
          <w:szCs w:val="28"/>
        </w:rPr>
        <w:t xml:space="preserve"> (BK)</w:t>
      </w:r>
    </w:p>
    <w:p w14:paraId="7C40755B" w14:textId="2C801F33" w:rsidR="00327306" w:rsidRPr="00BF5AB4" w:rsidRDefault="00BF5AB4" w:rsidP="00327306">
      <w:pPr>
        <w:pStyle w:val="BodyText"/>
        <w:ind w:left="720"/>
      </w:pPr>
      <w:proofErr w:type="spellStart"/>
      <w:r w:rsidRPr="00BF5AB4">
        <w:t>GasUP</w:t>
      </w:r>
      <w:proofErr w:type="spellEnd"/>
      <w:r w:rsidRPr="00BF5AB4">
        <w:t xml:space="preserve"> will have user accounts which will be verified by </w:t>
      </w:r>
      <w:r>
        <w:t xml:space="preserve">username, password and an email. These accounts will be encrypted on </w:t>
      </w:r>
      <w:del w:id="34" w:author="Nancy Binowski" w:date="2023-04-11T09:58:00Z">
        <w:r w:rsidDel="00B76ECC">
          <w:delText>our end</w:delText>
        </w:r>
      </w:del>
      <w:ins w:id="35" w:author="Nancy Binowski" w:date="2023-04-11T09:58:00Z">
        <w:r w:rsidR="00B76ECC">
          <w:t>the app server</w:t>
        </w:r>
      </w:ins>
      <w:r>
        <w:t xml:space="preserve">. Other login methods will be verified through third party providers, such as Google, Facebook, Twitter, etc. All saved </w:t>
      </w:r>
      <w:commentRangeStart w:id="36"/>
      <w:r>
        <w:t>addresses</w:t>
      </w:r>
      <w:commentRangeEnd w:id="36"/>
      <w:r w:rsidR="008454DF">
        <w:rPr>
          <w:rStyle w:val="CommentReference"/>
        </w:rPr>
        <w:commentReference w:id="36"/>
      </w:r>
      <w:r>
        <w:t xml:space="preserve">, </w:t>
      </w:r>
      <w:r>
        <w:lastRenderedPageBreak/>
        <w:t>searched locations, and MPG information are stored on the user</w:t>
      </w:r>
      <w:ins w:id="37" w:author="Nancy Binowski" w:date="2023-04-11T09:59:00Z">
        <w:r w:rsidR="00B76ECC">
          <w:t>’</w:t>
        </w:r>
      </w:ins>
      <w:r>
        <w:t xml:space="preserve">s devices and therefore don’t require any additional security. </w:t>
      </w:r>
    </w:p>
    <w:p w14:paraId="4FE31E91" w14:textId="2571A688" w:rsidR="00327306" w:rsidRPr="00327306" w:rsidRDefault="00327306" w:rsidP="00327306">
      <w:pPr>
        <w:pStyle w:val="BodyText"/>
        <w:numPr>
          <w:ilvl w:val="0"/>
          <w:numId w:val="16"/>
        </w:numPr>
        <w:rPr>
          <w:sz w:val="28"/>
          <w:szCs w:val="28"/>
        </w:rPr>
      </w:pPr>
      <w:r w:rsidRPr="00327306">
        <w:rPr>
          <w:sz w:val="28"/>
          <w:szCs w:val="28"/>
        </w:rPr>
        <w:t>Processes</w:t>
      </w:r>
      <w:r w:rsidR="000744DC">
        <w:rPr>
          <w:sz w:val="28"/>
          <w:szCs w:val="28"/>
        </w:rPr>
        <w:t xml:space="preserve"> (SD)</w:t>
      </w:r>
    </w:p>
    <w:p w14:paraId="571879EA" w14:textId="63A8C3D6" w:rsidR="00327306" w:rsidRPr="000744DC" w:rsidRDefault="000744DC" w:rsidP="00327306">
      <w:pPr>
        <w:pStyle w:val="BodyText"/>
        <w:numPr>
          <w:ilvl w:val="1"/>
          <w:numId w:val="16"/>
        </w:numPr>
        <w:rPr>
          <w:i/>
          <w:iCs/>
        </w:rPr>
      </w:pPr>
      <w:r w:rsidRPr="000744DC">
        <w:rPr>
          <w:i/>
          <w:iCs/>
        </w:rPr>
        <w:t>Login</w:t>
      </w:r>
      <w:r>
        <w:rPr>
          <w:i/>
          <w:iCs/>
        </w:rPr>
        <w:t xml:space="preserve"> </w:t>
      </w:r>
    </w:p>
    <w:p w14:paraId="2289BE91" w14:textId="6A15F298" w:rsidR="000744DC" w:rsidRDefault="000744DC" w:rsidP="000744DC">
      <w:pPr>
        <w:pStyle w:val="BodyText"/>
        <w:numPr>
          <w:ilvl w:val="2"/>
          <w:numId w:val="16"/>
        </w:numPr>
      </w:pPr>
      <w:r>
        <w:t xml:space="preserve">The user will either create an account or use GasUp as a guest. To create an account the user will need to supply a username, email, and password. The password must have at least one number and capitalized letter to enhance </w:t>
      </w:r>
      <w:commentRangeStart w:id="38"/>
      <w:r>
        <w:t>account</w:t>
      </w:r>
      <w:commentRangeEnd w:id="38"/>
      <w:r w:rsidR="008454DF">
        <w:rPr>
          <w:rStyle w:val="CommentReference"/>
        </w:rPr>
        <w:commentReference w:id="38"/>
      </w:r>
      <w:r>
        <w:t xml:space="preserve"> security. Additionally, a confirmation email will be sent where they will have to verify their account.</w:t>
      </w:r>
    </w:p>
    <w:p w14:paraId="51972468" w14:textId="14ED036A" w:rsidR="000744DC" w:rsidRPr="000744DC" w:rsidRDefault="000744DC" w:rsidP="000744DC">
      <w:pPr>
        <w:pStyle w:val="BodyText"/>
        <w:numPr>
          <w:ilvl w:val="1"/>
          <w:numId w:val="16"/>
        </w:numPr>
      </w:pPr>
      <w:r>
        <w:rPr>
          <w:i/>
          <w:iCs/>
        </w:rPr>
        <w:t>Locate a gas station</w:t>
      </w:r>
    </w:p>
    <w:p w14:paraId="47CA1A9E" w14:textId="0B8DBA18" w:rsidR="000744DC" w:rsidRDefault="000744DC" w:rsidP="000744DC">
      <w:pPr>
        <w:pStyle w:val="BodyText"/>
        <w:numPr>
          <w:ilvl w:val="2"/>
          <w:numId w:val="16"/>
        </w:numPr>
      </w:pPr>
      <w:r>
        <w:t>This tab will allow the user to input a zip code or use their device’s location and a desired radius. The app will then output the nearest gas stations according to the user’s data. They can view the outputted gas stations in either a list form or on a map. Additionally, they can filter the list/map on price</w:t>
      </w:r>
      <w:r w:rsidR="00730248">
        <w:t xml:space="preserve"> and reviews.</w:t>
      </w:r>
    </w:p>
    <w:p w14:paraId="578A62B2" w14:textId="643760FF" w:rsidR="00730248" w:rsidRPr="00730248" w:rsidRDefault="00730248" w:rsidP="00730248">
      <w:pPr>
        <w:pStyle w:val="BodyText"/>
        <w:numPr>
          <w:ilvl w:val="1"/>
          <w:numId w:val="16"/>
        </w:numPr>
      </w:pPr>
      <w:r>
        <w:rPr>
          <w:i/>
          <w:iCs/>
        </w:rPr>
        <w:t xml:space="preserve">Add </w:t>
      </w:r>
      <w:proofErr w:type="gramStart"/>
      <w:r>
        <w:rPr>
          <w:i/>
          <w:iCs/>
        </w:rPr>
        <w:t>a</w:t>
      </w:r>
      <w:proofErr w:type="gramEnd"/>
      <w:r>
        <w:rPr>
          <w:i/>
          <w:iCs/>
        </w:rPr>
        <w:t xml:space="preserve"> MPG entry</w:t>
      </w:r>
    </w:p>
    <w:p w14:paraId="42AE26C2" w14:textId="595B57A8" w:rsidR="00730248" w:rsidRDefault="00730248" w:rsidP="00730248">
      <w:pPr>
        <w:pStyle w:val="BodyText"/>
        <w:numPr>
          <w:ilvl w:val="2"/>
          <w:numId w:val="16"/>
        </w:numPr>
      </w:pPr>
      <w:r>
        <w:t xml:space="preserve">This tab will allow the user to input the number of miles driven and the number of gallons purchased. The app will then output the calculated miles per </w:t>
      </w:r>
      <w:commentRangeStart w:id="39"/>
      <w:r>
        <w:t>gallon</w:t>
      </w:r>
      <w:commentRangeEnd w:id="39"/>
      <w:r w:rsidR="009F4A6C">
        <w:rPr>
          <w:rStyle w:val="CommentReference"/>
        </w:rPr>
        <w:commentReference w:id="39"/>
      </w:r>
      <w:r>
        <w:t>.</w:t>
      </w:r>
      <w:ins w:id="40" w:author="Nancy Binowski" w:date="2023-04-11T10:12:00Z">
        <w:r w:rsidR="009F4A6C">
          <w:t xml:space="preserve"> </w:t>
        </w:r>
      </w:ins>
    </w:p>
    <w:p w14:paraId="44DD3F98" w14:textId="71D4D4D9" w:rsidR="00730248" w:rsidRPr="00730248" w:rsidRDefault="00730248" w:rsidP="00730248">
      <w:pPr>
        <w:pStyle w:val="BodyText"/>
        <w:numPr>
          <w:ilvl w:val="1"/>
          <w:numId w:val="16"/>
        </w:numPr>
      </w:pPr>
      <w:r>
        <w:rPr>
          <w:i/>
          <w:iCs/>
        </w:rPr>
        <w:t>View Miles Per Gallon history</w:t>
      </w:r>
    </w:p>
    <w:p w14:paraId="65E05373" w14:textId="25814173" w:rsidR="00730248" w:rsidRDefault="00730248" w:rsidP="00730248">
      <w:pPr>
        <w:pStyle w:val="BodyText"/>
        <w:numPr>
          <w:ilvl w:val="2"/>
          <w:numId w:val="16"/>
        </w:numPr>
      </w:pPr>
      <w:r>
        <w:t xml:space="preserve">On this tab the user will be able to view their past mpg entries in either a list view or graph view. In the list view they will be able to filter the entries by date, mpg, and miles driven. On the graph view they can choose to view their data as a histogram, bar graph, or a dot plot. </w:t>
      </w:r>
    </w:p>
    <w:p w14:paraId="6109ECA8" w14:textId="77777777" w:rsidR="0081513C" w:rsidRDefault="0081513C"/>
    <w:p w14:paraId="54C8E363" w14:textId="58000A93" w:rsidR="0081513C" w:rsidRDefault="0081513C" w:rsidP="0081513C">
      <w:pPr>
        <w:pStyle w:val="Heading1"/>
      </w:pPr>
      <w:r>
        <w:t>Class Diagram</w:t>
      </w:r>
      <w:r w:rsidR="00015AF5">
        <w:t xml:space="preserve"> (SD)</w:t>
      </w:r>
    </w:p>
    <w:p w14:paraId="5214B583" w14:textId="5FE4810F" w:rsidR="0081513C" w:rsidDel="009F4A6C" w:rsidRDefault="0081513C" w:rsidP="009D7802">
      <w:pPr>
        <w:pStyle w:val="BodyText"/>
        <w:rPr>
          <w:del w:id="41" w:author="Nancy Binowski" w:date="2023-04-11T10:13:00Z"/>
        </w:rPr>
      </w:pPr>
      <w:del w:id="42" w:author="Nancy Binowski" w:date="2023-04-11T10:13:00Z">
        <w:r w:rsidDel="009F4A6C">
          <w:delText>Create</w:delText>
        </w:r>
        <w:r w:rsidRPr="0081513C" w:rsidDel="009F4A6C">
          <w:delText xml:space="preserve"> a class diagram</w:delText>
        </w:r>
        <w:r w:rsidR="00904A02" w:rsidDel="009F4A6C">
          <w:delText xml:space="preserve">. </w:delText>
        </w:r>
        <w:r w:rsidRPr="0081513C" w:rsidDel="009F4A6C">
          <w:delText>The Class Diagram should contain all of the system objects, their attributes, and any known methods.</w:delText>
        </w:r>
        <w:r w:rsidR="00BB353A" w:rsidDel="009F4A6C">
          <w:delText xml:space="preserve">  This diagram may be included as a separate file – it does not need to be inserted into this Word </w:delText>
        </w:r>
        <w:commentRangeStart w:id="43"/>
        <w:r w:rsidR="00BB353A" w:rsidDel="009F4A6C">
          <w:delText>document</w:delText>
        </w:r>
      </w:del>
      <w:commentRangeEnd w:id="43"/>
      <w:r w:rsidR="009F4A6C">
        <w:rPr>
          <w:rStyle w:val="CommentReference"/>
        </w:rPr>
        <w:commentReference w:id="43"/>
      </w:r>
      <w:del w:id="44" w:author="Nancy Binowski" w:date="2023-04-11T10:13:00Z">
        <w:r w:rsidR="00BB353A" w:rsidDel="009F4A6C">
          <w:delText>.</w:delText>
        </w:r>
      </w:del>
      <w:ins w:id="45" w:author="Nancy Binowski" w:date="2023-04-11T10:13:00Z">
        <w:r w:rsidR="009F4A6C">
          <w:t xml:space="preserve">  </w:t>
        </w:r>
      </w:ins>
    </w:p>
    <w:p w14:paraId="7F8439F4" w14:textId="03089F75" w:rsidR="000D6383" w:rsidRDefault="0081513C" w:rsidP="0081513C">
      <w:pPr>
        <w:pStyle w:val="Heading1"/>
        <w:rPr>
          <w:ins w:id="46" w:author="Nancy Binowski" w:date="2023-04-11T10:27:00Z"/>
        </w:rPr>
      </w:pPr>
      <w:r w:rsidRPr="0081513C">
        <w:t>Use Case Diagram</w:t>
      </w:r>
      <w:r w:rsidR="00327306">
        <w:t xml:space="preserve"> (</w:t>
      </w:r>
      <w:commentRangeStart w:id="47"/>
      <w:r w:rsidR="00327306">
        <w:t>BK</w:t>
      </w:r>
      <w:commentRangeEnd w:id="47"/>
      <w:r w:rsidR="000D6383">
        <w:rPr>
          <w:rStyle w:val="CommentReference"/>
          <w:rFonts w:asciiTheme="minorHAnsi" w:eastAsiaTheme="minorEastAsia" w:hAnsiTheme="minorHAnsi" w:cstheme="minorBidi"/>
          <w:caps w:val="0"/>
          <w:szCs w:val="22"/>
        </w:rPr>
        <w:commentReference w:id="47"/>
      </w:r>
      <w:r w:rsidR="00327306">
        <w:t>)</w:t>
      </w:r>
    </w:p>
    <w:p w14:paraId="7CDA06D8" w14:textId="77777777" w:rsidR="000D6383" w:rsidRDefault="000D6383">
      <w:pPr>
        <w:rPr>
          <w:ins w:id="48" w:author="Nancy Binowski" w:date="2023-04-11T10:27:00Z"/>
          <w:rFonts w:asciiTheme="majorHAnsi" w:eastAsiaTheme="majorEastAsia" w:hAnsiTheme="majorHAnsi" w:cstheme="majorBidi"/>
          <w:caps/>
          <w:sz w:val="36"/>
          <w:szCs w:val="36"/>
        </w:rPr>
      </w:pPr>
      <w:ins w:id="49" w:author="Nancy Binowski" w:date="2023-04-11T10:27:00Z">
        <w:r>
          <w:br w:type="page"/>
        </w:r>
      </w:ins>
    </w:p>
    <w:p w14:paraId="58991006" w14:textId="77777777" w:rsidR="0081513C" w:rsidRDefault="0081513C" w:rsidP="0081513C">
      <w:pPr>
        <w:pStyle w:val="Heading1"/>
      </w:pPr>
    </w:p>
    <w:p w14:paraId="1A438EED" w14:textId="5DB5416B" w:rsidR="00BB353A" w:rsidDel="000D6383" w:rsidRDefault="00904A02" w:rsidP="0081513C">
      <w:pPr>
        <w:pStyle w:val="BodyText"/>
        <w:rPr>
          <w:del w:id="50" w:author="Nancy Binowski" w:date="2023-04-11T10:24:00Z"/>
        </w:rPr>
      </w:pPr>
      <w:del w:id="51" w:author="Nancy Binowski" w:date="2023-04-11T10:24:00Z">
        <w:r w:rsidDel="000D6383">
          <w:delText>C</w:delText>
        </w:r>
        <w:r w:rsidR="00BB353A" w:rsidRPr="00BB353A" w:rsidDel="000D6383">
          <w:delText xml:space="preserve">reate a Use Case Diagram for all of the "uses" of your system.  </w:delText>
        </w:r>
        <w:r w:rsidR="00BB353A" w:rsidDel="000D6383">
          <w:delText xml:space="preserve"> This diagram may be included as a separate file – it does not need to be inserted into this Word document.</w:delText>
        </w:r>
      </w:del>
    </w:p>
    <w:p w14:paraId="2CCEE2EE" w14:textId="77777777" w:rsidR="00BB353A" w:rsidRDefault="00BB353A" w:rsidP="00BB353A">
      <w:pPr>
        <w:pStyle w:val="Heading1"/>
      </w:pPr>
      <w:r>
        <w:t>Use Case Scenarios</w:t>
      </w:r>
      <w:r w:rsidR="00327306">
        <w:t xml:space="preserve"> (BK)</w:t>
      </w:r>
    </w:p>
    <w:p w14:paraId="360A5F22" w14:textId="28BC711D" w:rsidR="00F50A34" w:rsidRDefault="00E76C79" w:rsidP="00BB353A">
      <w:pPr>
        <w:pStyle w:val="BodyText"/>
      </w:pPr>
      <w:r>
        <w:t>Create a</w:t>
      </w:r>
      <w:r w:rsidR="00BB353A">
        <w:t xml:space="preserve"> </w:t>
      </w:r>
      <w:r>
        <w:t>full description</w:t>
      </w:r>
      <w:r w:rsidR="00904A02">
        <w:t xml:space="preserve"> </w:t>
      </w:r>
      <w:r w:rsidR="00BB353A">
        <w:t>Use Case Scenario</w:t>
      </w:r>
      <w:r>
        <w:t xml:space="preserve"> (detailed </w:t>
      </w:r>
      <w:r w:rsidR="00F0366F">
        <w:t>descriptions) for</w:t>
      </w:r>
      <w:r w:rsidR="00BB353A">
        <w:t xml:space="preserve"> each use </w:t>
      </w:r>
      <w:r w:rsidR="00904A02">
        <w:t xml:space="preserve">case </w:t>
      </w:r>
      <w:r w:rsidR="00BB353A">
        <w:t xml:space="preserve">of the system.  This intermediate scenario should include an enumerated list of steps involved in the activity as well as any exception conditions.  </w:t>
      </w:r>
    </w:p>
    <w:p w14:paraId="46F06142" w14:textId="6CBAF9E5" w:rsidR="00BB353A" w:rsidRDefault="00BB353A" w:rsidP="00BB353A">
      <w:pPr>
        <w:pStyle w:val="Heading1"/>
      </w:pPr>
      <w:r>
        <w:t>System Sequence Charts</w:t>
      </w:r>
      <w:r w:rsidR="00015AF5">
        <w:t xml:space="preserve"> (SD)</w:t>
      </w:r>
    </w:p>
    <w:p w14:paraId="0ED00CE0" w14:textId="4A577E8A" w:rsidR="00BB353A" w:rsidRPr="00BB353A" w:rsidRDefault="00BB353A" w:rsidP="00BB353A">
      <w:pPr>
        <w:pStyle w:val="BodyText"/>
      </w:pPr>
      <w:r w:rsidRPr="00BB353A">
        <w:t xml:space="preserve">For each Use Case Scenario, provide a sequence diagram. Use </w:t>
      </w:r>
      <w:r w:rsidR="00904A02">
        <w:t>your</w:t>
      </w:r>
      <w:r w:rsidRPr="00BB353A">
        <w:t xml:space="preserve"> class diagram, use</w:t>
      </w:r>
      <w:r w:rsidR="00904A02">
        <w:t xml:space="preserve"> case diagram and scenarios </w:t>
      </w:r>
      <w:r w:rsidRPr="00BB353A">
        <w:t xml:space="preserve">to create the corresponding Sequence Diagram.  </w:t>
      </w:r>
    </w:p>
    <w:sectPr w:rsidR="00BB353A" w:rsidRPr="00BB353A" w:rsidSect="003D5CDF">
      <w:headerReference w:type="even" r:id="rId16"/>
      <w:headerReference w:type="default" r:id="rId17"/>
      <w:footerReference w:type="even" r:id="rId18"/>
      <w:type w:val="continuous"/>
      <w:pgSz w:w="12240" w:h="15840" w:code="1"/>
      <w:pgMar w:top="1440" w:right="1440" w:bottom="1440" w:left="1440" w:header="720" w:footer="960" w:gutter="0"/>
      <w:pgNumType w:start="1"/>
      <w:cols w:space="24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ancy Binowski" w:date="2023-04-11T09:51:00Z" w:initials="NB">
    <w:p w14:paraId="25E272E3" w14:textId="49627818" w:rsidR="00B76ECC" w:rsidRDefault="00B76ECC">
      <w:pPr>
        <w:pStyle w:val="CommentText"/>
      </w:pPr>
      <w:r>
        <w:rPr>
          <w:rStyle w:val="CommentReference"/>
        </w:rPr>
        <w:annotationRef/>
      </w:r>
      <w:r>
        <w:t>Say The detailed requirements instead.  It should not be a summary, and a summary by definition is not detailed.</w:t>
      </w:r>
    </w:p>
  </w:comment>
  <w:comment w:id="16" w:author="Nancy Binowski" w:date="2023-04-11T09:53:00Z" w:initials="NB">
    <w:p w14:paraId="267019B9" w14:textId="77777777" w:rsidR="00B76ECC" w:rsidRDefault="00B76ECC">
      <w:pPr>
        <w:pStyle w:val="CommentText"/>
      </w:pPr>
      <w:r>
        <w:rPr>
          <w:rStyle w:val="CommentReference"/>
        </w:rPr>
        <w:annotationRef/>
      </w:r>
      <w:r>
        <w:t xml:space="preserve">Such as implies that there are some that are not being specified.  The requirements should be complete and not leave anything out. </w:t>
      </w:r>
    </w:p>
    <w:p w14:paraId="148FB79F" w14:textId="77777777" w:rsidR="008454DF" w:rsidRDefault="008454DF">
      <w:pPr>
        <w:pStyle w:val="CommentText"/>
      </w:pPr>
    </w:p>
    <w:p w14:paraId="62DBAB5A" w14:textId="1FEE1506" w:rsidR="008454DF" w:rsidRDefault="008454DF">
      <w:pPr>
        <w:pStyle w:val="CommentText"/>
      </w:pPr>
      <w:r>
        <w:t>Describe the map filter</w:t>
      </w:r>
    </w:p>
  </w:comment>
  <w:comment w:id="33" w:author="Nancy Binowski" w:date="2023-04-11T09:57:00Z" w:initials="NB">
    <w:p w14:paraId="0707540B" w14:textId="1B11B601" w:rsidR="00B76ECC" w:rsidRDefault="00B76ECC">
      <w:pPr>
        <w:pStyle w:val="CommentText"/>
      </w:pPr>
      <w:r>
        <w:rPr>
          <w:rStyle w:val="CommentReference"/>
        </w:rPr>
        <w:annotationRef/>
      </w:r>
      <w:r>
        <w:t>You’ve captured the idea of specifying performance “budgets” well.  In practice those durations would be desirable to be lower.</w:t>
      </w:r>
    </w:p>
  </w:comment>
  <w:comment w:id="36" w:author="Nancy Binowski" w:date="2023-04-11T09:59:00Z" w:initials="NB">
    <w:p w14:paraId="3E6DC3DE" w14:textId="0FB02D49" w:rsidR="008454DF" w:rsidRDefault="008454DF">
      <w:pPr>
        <w:pStyle w:val="CommentText"/>
      </w:pPr>
      <w:r>
        <w:rPr>
          <w:rStyle w:val="CommentReference"/>
        </w:rPr>
        <w:annotationRef/>
      </w:r>
      <w:r>
        <w:t>The saving of information will need to be described in this Description Model section.</w:t>
      </w:r>
    </w:p>
  </w:comment>
  <w:comment w:id="38" w:author="Nancy Binowski" w:date="2023-04-11T10:00:00Z" w:initials="NB">
    <w:p w14:paraId="74C5F520" w14:textId="54CF9D50" w:rsidR="008454DF" w:rsidRDefault="008454DF">
      <w:pPr>
        <w:pStyle w:val="CommentText"/>
      </w:pPr>
      <w:r>
        <w:rPr>
          <w:rStyle w:val="CommentReference"/>
        </w:rPr>
        <w:annotationRef/>
      </w:r>
      <w:r>
        <w:t>Is there a length requirement for the password?</w:t>
      </w:r>
    </w:p>
  </w:comment>
  <w:comment w:id="39" w:author="Nancy Binowski" w:date="2023-04-11T10:13:00Z" w:initials="NB">
    <w:p w14:paraId="2D6F0CE0" w14:textId="77777777" w:rsidR="009F4A6C" w:rsidRDefault="009F4A6C">
      <w:pPr>
        <w:pStyle w:val="CommentText"/>
      </w:pPr>
      <w:r>
        <w:rPr>
          <w:rStyle w:val="CommentReference"/>
        </w:rPr>
        <w:annotationRef/>
      </w:r>
      <w:r>
        <w:t>Will this be tracked over time or just recomputed.</w:t>
      </w:r>
    </w:p>
    <w:p w14:paraId="203EBCEC" w14:textId="7E41628F" w:rsidR="009F4A6C" w:rsidRDefault="009F4A6C">
      <w:pPr>
        <w:pStyle w:val="CommentText"/>
      </w:pPr>
    </w:p>
  </w:comment>
  <w:comment w:id="43" w:author="Nancy Binowski" w:date="2023-04-11T10:14:00Z" w:initials="NB">
    <w:p w14:paraId="70C3BA79" w14:textId="77777777" w:rsidR="009F4A6C" w:rsidRDefault="009F4A6C">
      <w:pPr>
        <w:pStyle w:val="CommentText"/>
      </w:pPr>
      <w:r>
        <w:rPr>
          <w:rStyle w:val="CommentReference"/>
        </w:rPr>
        <w:annotationRef/>
      </w:r>
      <w:r>
        <w:t xml:space="preserve">Specify the name of the file where this information is contained.  </w:t>
      </w:r>
    </w:p>
    <w:p w14:paraId="63DDA11B" w14:textId="77777777" w:rsidR="009F4A6C" w:rsidRDefault="009F4A6C">
      <w:pPr>
        <w:pStyle w:val="CommentText"/>
      </w:pPr>
    </w:p>
    <w:p w14:paraId="5C38165B" w14:textId="1FD5B06A" w:rsidR="009F4A6C" w:rsidRDefault="009F4A6C">
      <w:pPr>
        <w:pStyle w:val="CommentText"/>
      </w:pPr>
    </w:p>
  </w:comment>
  <w:comment w:id="47" w:author="Nancy Binowski" w:date="2023-04-11T10:24:00Z" w:initials="NB">
    <w:p w14:paraId="6043AC17" w14:textId="77777777" w:rsidR="000D6383" w:rsidRDefault="000D6383">
      <w:pPr>
        <w:pStyle w:val="CommentText"/>
      </w:pPr>
      <w:r>
        <w:rPr>
          <w:rStyle w:val="CommentReference"/>
        </w:rPr>
        <w:annotationRef/>
      </w:r>
      <w:r>
        <w:t xml:space="preserve">Use case names should be verb-object like </w:t>
      </w:r>
      <w:proofErr w:type="spellStart"/>
      <w:r>
        <w:t>CreateAccount</w:t>
      </w:r>
      <w:proofErr w:type="spellEnd"/>
      <w:r>
        <w:t>, I cannot see the lines with the black background.  The gas station should be an actor – aren’t they the ones who add their information (or is it being scraped from the internet?)</w:t>
      </w:r>
    </w:p>
    <w:p w14:paraId="3A7CF6CD" w14:textId="77777777" w:rsidR="000D6383" w:rsidRDefault="000D6383">
      <w:pPr>
        <w:pStyle w:val="CommentText"/>
      </w:pPr>
    </w:p>
    <w:p w14:paraId="7082B647" w14:textId="77777777" w:rsidR="000D6383" w:rsidRDefault="000D6383">
      <w:pPr>
        <w:pStyle w:val="CommentText"/>
      </w:pPr>
      <w:r>
        <w:t>No need to separate out Reviews if it is Get Review.  If it is Leave a Review then it would be separate.</w:t>
      </w:r>
    </w:p>
    <w:p w14:paraId="0D9B93CB" w14:textId="0232C380" w:rsidR="000D6383" w:rsidRDefault="000D638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E272E3" w15:done="1"/>
  <w15:commentEx w15:paraId="62DBAB5A" w15:done="0"/>
  <w15:commentEx w15:paraId="0707540B" w15:done="0"/>
  <w15:commentEx w15:paraId="3E6DC3DE" w15:done="0"/>
  <w15:commentEx w15:paraId="74C5F520" w15:done="0"/>
  <w15:commentEx w15:paraId="203EBCEC" w15:done="0"/>
  <w15:commentEx w15:paraId="5C38165B" w15:done="0"/>
  <w15:commentEx w15:paraId="0D9B93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FAC0E" w16cex:dateUtc="2023-04-11T13:51:00Z"/>
  <w16cex:commentExtensible w16cex:durableId="27DFACA9" w16cex:dateUtc="2023-04-11T13:53:00Z"/>
  <w16cex:commentExtensible w16cex:durableId="27DFAD90" w16cex:dateUtc="2023-04-11T13:57:00Z"/>
  <w16cex:commentExtensible w16cex:durableId="27DFAE10" w16cex:dateUtc="2023-04-11T13:59:00Z"/>
  <w16cex:commentExtensible w16cex:durableId="27DFAE4C" w16cex:dateUtc="2023-04-11T14:00:00Z"/>
  <w16cex:commentExtensible w16cex:durableId="27DFB144" w16cex:dateUtc="2023-04-11T14:13:00Z"/>
  <w16cex:commentExtensible w16cex:durableId="27DFB16B" w16cex:dateUtc="2023-04-11T14:14:00Z"/>
  <w16cex:commentExtensible w16cex:durableId="27DFB3D9" w16cex:dateUtc="2023-04-11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E272E3" w16cid:durableId="27DFAC0E"/>
  <w16cid:commentId w16cid:paraId="62DBAB5A" w16cid:durableId="27DFACA9"/>
  <w16cid:commentId w16cid:paraId="0707540B" w16cid:durableId="27DFAD90"/>
  <w16cid:commentId w16cid:paraId="3E6DC3DE" w16cid:durableId="27DFAE10"/>
  <w16cid:commentId w16cid:paraId="74C5F520" w16cid:durableId="27DFAE4C"/>
  <w16cid:commentId w16cid:paraId="203EBCEC" w16cid:durableId="27DFB144"/>
  <w16cid:commentId w16cid:paraId="5C38165B" w16cid:durableId="27DFB16B"/>
  <w16cid:commentId w16cid:paraId="0D9B93CB" w16cid:durableId="27DFB3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61AB9" w14:textId="77777777" w:rsidR="00055C40" w:rsidRDefault="00055C40">
      <w:r>
        <w:separator/>
      </w:r>
    </w:p>
  </w:endnote>
  <w:endnote w:type="continuationSeparator" w:id="0">
    <w:p w14:paraId="62ED84D0" w14:textId="77777777" w:rsidR="00055C40" w:rsidRDefault="00055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9729" w14:textId="77777777" w:rsidR="0060299B" w:rsidRDefault="0060299B">
    <w:pPr>
      <w:pStyle w:val="FooterFirst"/>
      <w:rPr>
        <w:rFonts w:cs="Arial"/>
      </w:rPr>
    </w:pPr>
    <w:r>
      <w:rPr>
        <w:b w:val="0"/>
      </w:rPr>
      <w:t>FilmWatch Division Marketing Plan</w:t>
    </w:r>
    <w:r>
      <w:tab/>
    </w:r>
    <w:r>
      <w:tab/>
    </w:r>
    <w:r>
      <w:rPr>
        <w:rFonts w:cs="Arial"/>
      </w:rPr>
      <w:t>2</w:t>
    </w:r>
  </w:p>
  <w:p w14:paraId="59FCC79A" w14:textId="77777777"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F33F2" w14:textId="77777777" w:rsidR="0060299B" w:rsidRDefault="0060299B">
    <w:pPr>
      <w:pStyle w:val="FooterFirst"/>
      <w:rPr>
        <w:rFonts w:cs="Arial"/>
      </w:rPr>
    </w:pPr>
    <w:r>
      <w:tab/>
    </w:r>
    <w:r>
      <w:tab/>
    </w:r>
    <w:r>
      <w:rPr>
        <w:rFonts w:cs="Arial"/>
      </w:rPr>
      <w:t>3</w:t>
    </w:r>
  </w:p>
  <w:p w14:paraId="4A088B34" w14:textId="77777777" w:rsidR="0060299B" w:rsidRDefault="0060299B">
    <w:pPr>
      <w:ind w:left="-1080"/>
    </w:pPr>
  </w:p>
  <w:p w14:paraId="44D11DE3" w14:textId="77777777" w:rsidR="0060299B" w:rsidRDefault="0060299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118BC" w14:textId="77777777" w:rsidR="0060299B" w:rsidRDefault="00E76C79">
    <w:pPr>
      <w:pStyle w:val="Footer"/>
    </w:pPr>
    <w:r>
      <w:rPr>
        <w:noProof/>
      </w:rPr>
      <mc:AlternateContent>
        <mc:Choice Requires="wps">
          <w:drawing>
            <wp:anchor distT="0" distB="0" distL="114300" distR="114300" simplePos="0" relativeHeight="251659776" behindDoc="1" locked="1" layoutInCell="0" allowOverlap="1" wp14:anchorId="65A3535D" wp14:editId="45C20D9F">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EF25C0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1E0D5"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14:paraId="0B7B0DB2" w14:textId="77777777"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7A56B" w14:textId="77777777" w:rsidR="00055C40" w:rsidRDefault="00055C40">
      <w:r>
        <w:separator/>
      </w:r>
    </w:p>
  </w:footnote>
  <w:footnote w:type="continuationSeparator" w:id="0">
    <w:p w14:paraId="02BB043A" w14:textId="77777777" w:rsidR="00055C40" w:rsidRDefault="00055C40">
      <w:r>
        <w:separator/>
      </w:r>
    </w:p>
  </w:footnote>
  <w:footnote w:type="continuationNotice" w:id="1">
    <w:p w14:paraId="4EA965A4" w14:textId="77777777" w:rsidR="00055C40" w:rsidRDefault="00055C40">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96EC" w14:textId="77777777" w:rsidR="0060299B" w:rsidRDefault="00E76C79">
    <w:pPr>
      <w:pStyle w:val="Header"/>
    </w:pPr>
    <w:r>
      <w:rPr>
        <w:noProof/>
      </w:rPr>
      <mc:AlternateContent>
        <mc:Choice Requires="wps">
          <w:drawing>
            <wp:anchor distT="0" distB="0" distL="114300" distR="114300" simplePos="0" relativeHeight="251654656" behindDoc="0" locked="1" layoutInCell="0" allowOverlap="1" wp14:anchorId="06365607" wp14:editId="6D8F0F8D">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E81A7DB"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Dt7A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14:anchorId="2454793A" wp14:editId="57BB7A37">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07312D33"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49FB521" w14:textId="77777777"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4793A"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" o:allowincell="f" filled="f" stroked="f" strokecolor="white" strokeweight="6pt">
              <v:textbox inset="0,0,0,0">
                <w:txbxContent>
                  <w:p w14:paraId="07312D33"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49FB521" w14:textId="77777777"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B6639" w14:textId="77777777" w:rsidR="0060299B" w:rsidRDefault="00E76C79">
    <w:pPr>
      <w:pStyle w:val="Header"/>
    </w:pPr>
    <w:r>
      <w:rPr>
        <w:noProof/>
      </w:rPr>
      <mc:AlternateContent>
        <mc:Choice Requires="wps">
          <w:drawing>
            <wp:anchor distT="0" distB="0" distL="114300" distR="114300" simplePos="0" relativeHeight="251657728" behindDoc="1" locked="1" layoutInCell="0" allowOverlap="1" wp14:anchorId="4E4C6925" wp14:editId="646A901F">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66202645"/>
                        <w:bookmarkStart w:id="2" w:name="_MON_966202656"/>
                        <w:bookmarkStart w:id="3" w:name="_MON_982657072"/>
                        <w:bookmarkStart w:id="4" w:name="_MON_982660572"/>
                        <w:bookmarkStart w:id="5" w:name="_MON_982663493"/>
                        <w:bookmarkEnd w:id="1"/>
                        <w:bookmarkEnd w:id="2"/>
                        <w:bookmarkEnd w:id="3"/>
                        <w:bookmarkEnd w:id="4"/>
                        <w:bookmarkEnd w:id="5"/>
                        <w:bookmarkStart w:id="6" w:name="_MON_1023708361"/>
                        <w:bookmarkEnd w:id="6"/>
                        <w:p w14:paraId="22C403A6" w14:textId="77777777" w:rsidR="0060299B" w:rsidRDefault="008233CA">
                          <w:pPr>
                            <w:ind w:left="2"/>
                          </w:pPr>
                          <w:r>
                            <w:rPr>
                              <w:noProof/>
                            </w:rPr>
                            <w:object w:dxaOrig="3216" w:dyaOrig="3204" w14:anchorId="4C872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60.5pt;height:160.5pt;mso-width-percent:0;mso-height-percent:0;mso-width-percent:0;mso-height-percent:0" fillcolor="window">
                                <v:imagedata r:id="rId1" o:title="" blacklevel="-1966f"/>
                              </v:shape>
                              <o:OLEObject Type="Embed" ProgID="Word.Picture.8" ShapeID="_x0000_i1026" DrawAspect="Content" ObjectID="_1744478437"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C6925"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" o:allowincell="f" filled="f" stroked="f" strokecolor="white" strokeweight=".25pt">
              <v:textbox inset="0,0,0,0">
                <w:txbxContent>
                  <w:bookmarkStart w:id="7" w:name="_MON_1023708361"/>
                  <w:bookmarkStart w:id="8" w:name="_MON_966202645"/>
                  <w:bookmarkStart w:id="9" w:name="_MON_966202656"/>
                  <w:bookmarkStart w:id="10" w:name="_MON_982657072"/>
                  <w:bookmarkStart w:id="11" w:name="_MON_982660572"/>
                  <w:bookmarkEnd w:id="7"/>
                  <w:bookmarkEnd w:id="8"/>
                  <w:bookmarkEnd w:id="9"/>
                  <w:bookmarkEnd w:id="10"/>
                  <w:bookmarkEnd w:id="11"/>
                  <w:bookmarkStart w:id="12" w:name="_MON_982663493"/>
                  <w:bookmarkEnd w:id="12"/>
                  <w:p w14:paraId="22C403A6" w14:textId="77777777" w:rsidR="0060299B" w:rsidRDefault="008233CA">
                    <w:pPr>
                      <w:ind w:left="2"/>
                    </w:pPr>
                    <w:r>
                      <w:rPr>
                        <w:noProof/>
                      </w:rPr>
                      <w:object w:dxaOrig="3221" w:dyaOrig="3199" w14:anchorId="4C872842">
                        <v:shape id="_x0000_i1026" type="#_x0000_t75" alt="" style="width:160.8pt;height:160.2pt;mso-width-percent:0;mso-height-percent:0;mso-width-percent:0;mso-height-percent:0" fillcolor="window">
                          <v:imagedata r:id="rId3" o:title="" blacklevel="-1966f"/>
                        </v:shape>
                        <o:OLEObject Type="Embed" ProgID="Word.Picture.8" ShapeID="_x0000_i1026" DrawAspect="Content" ObjectID="_1742714065" r:id="rId4"/>
                      </w:object>
                    </w:r>
                  </w:p>
                </w:txbxContent>
              </v:textbox>
              <w10:wrap anchorx="page" anchory="page"/>
              <w10:anchorlock/>
            </v:rect>
          </w:pict>
        </mc:Fallback>
      </mc:AlternateContent>
    </w:r>
    <w:r>
      <w:rPr>
        <w:noProof/>
      </w:rPr>
      <mc:AlternateContent>
        <mc:Choice Requires="wps">
          <w:drawing>
            <wp:anchor distT="0" distB="0" distL="114300" distR="114300" simplePos="0" relativeHeight="251658752" behindDoc="1" locked="1" layoutInCell="0" allowOverlap="1" wp14:anchorId="6727F3BD" wp14:editId="02BE8AE2">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C197CCF" w14:textId="77777777" w:rsidR="0060299B" w:rsidRDefault="0060299B">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27F3BD"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" o:allowincell="f" filled="f" stroked="f" strokecolor="white" strokeweight=".25pt">
              <v:textbox inset="0,0,0,0">
                <w:txbxContent>
                  <w:p w14:paraId="4C197CCF" w14:textId="77777777" w:rsidR="0060299B" w:rsidRDefault="0060299B">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14:anchorId="62E29ED2" wp14:editId="2AF3CA44">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0AF04FD"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BD3E" w14:textId="77777777" w:rsidR="0060299B" w:rsidRDefault="00E76C79">
    <w:pPr>
      <w:pStyle w:val="Header"/>
    </w:pPr>
    <w:r>
      <w:rPr>
        <w:noProof/>
      </w:rPr>
      <mc:AlternateContent>
        <mc:Choice Requires="wps">
          <w:drawing>
            <wp:anchor distT="0" distB="0" distL="114300" distR="114300" simplePos="0" relativeHeight="251660800" behindDoc="1" locked="1" layoutInCell="0" allowOverlap="1" wp14:anchorId="409169BF" wp14:editId="2592AE30">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31DEB20"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EAF89" w14:textId="77777777"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70F0105"/>
    <w:multiLevelType w:val="hybridMultilevel"/>
    <w:tmpl w:val="6D3290C0"/>
    <w:lvl w:ilvl="0" w:tplc="311ED8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72F5D"/>
    <w:multiLevelType w:val="singleLevel"/>
    <w:tmpl w:val="8CF41354"/>
    <w:lvl w:ilvl="0">
      <w:start w:val="1"/>
      <w:numFmt w:val="none"/>
      <w:lvlText w:val=""/>
      <w:legacy w:legacy="1" w:legacySpace="0" w:legacyIndent="0"/>
      <w:lvlJc w:val="left"/>
    </w:lvl>
  </w:abstractNum>
  <w:abstractNum w:abstractNumId="5" w15:restartNumberingAfterBreak="0">
    <w:nsid w:val="471A63F1"/>
    <w:multiLevelType w:val="singleLevel"/>
    <w:tmpl w:val="C25CBB00"/>
    <w:lvl w:ilvl="0">
      <w:start w:val="1"/>
      <w:numFmt w:val="none"/>
      <w:lvlText w:val=""/>
      <w:legacy w:legacy="1" w:legacySpace="0" w:legacyIndent="0"/>
      <w:lvlJc w:val="left"/>
    </w:lvl>
  </w:abstractNum>
  <w:abstractNum w:abstractNumId="6" w15:restartNumberingAfterBreak="0">
    <w:nsid w:val="473043F4"/>
    <w:multiLevelType w:val="singleLevel"/>
    <w:tmpl w:val="687A89DA"/>
    <w:lvl w:ilvl="0">
      <w:start w:val="1"/>
      <w:numFmt w:val="none"/>
      <w:lvlText w:val=""/>
      <w:legacy w:legacy="1" w:legacySpace="0" w:legacyIndent="0"/>
      <w:lvlJc w:val="left"/>
    </w:lvl>
  </w:abstractNum>
  <w:abstractNum w:abstractNumId="7"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8" w15:restartNumberingAfterBreak="0">
    <w:nsid w:val="74A76F65"/>
    <w:multiLevelType w:val="singleLevel"/>
    <w:tmpl w:val="86F87C5E"/>
    <w:lvl w:ilvl="0">
      <w:start w:val="1"/>
      <w:numFmt w:val="none"/>
      <w:lvlText w:val=""/>
      <w:legacy w:legacy="1" w:legacySpace="0" w:legacyIndent="0"/>
      <w:lvlJc w:val="left"/>
    </w:lvl>
  </w:abstractNum>
  <w:num w:numId="1" w16cid:durableId="1631278033">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1625118457">
    <w:abstractNumId w:val="2"/>
  </w:num>
  <w:num w:numId="3" w16cid:durableId="1577667216">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723138069">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455409668">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25645058">
    <w:abstractNumId w:val="1"/>
  </w:num>
  <w:num w:numId="7" w16cid:durableId="1717851462">
    <w:abstractNumId w:val="5"/>
  </w:num>
  <w:num w:numId="8" w16cid:durableId="1647779667">
    <w:abstractNumId w:val="4"/>
  </w:num>
  <w:num w:numId="9" w16cid:durableId="41104764">
    <w:abstractNumId w:val="8"/>
  </w:num>
  <w:num w:numId="10" w16cid:durableId="1321537672">
    <w:abstractNumId w:val="6"/>
  </w:num>
  <w:num w:numId="11" w16cid:durableId="162627303">
    <w:abstractNumId w:val="7"/>
  </w:num>
  <w:num w:numId="12" w16cid:durableId="1053429501">
    <w:abstractNumId w:val="7"/>
    <w:lvlOverride w:ilvl="0">
      <w:lvl w:ilvl="0">
        <w:start w:val="1"/>
        <w:numFmt w:val="decimal"/>
        <w:lvlText w:val="%1."/>
        <w:legacy w:legacy="1" w:legacySpace="0" w:legacyIndent="360"/>
        <w:lvlJc w:val="left"/>
        <w:pPr>
          <w:ind w:left="1800" w:hanging="360"/>
        </w:pPr>
      </w:lvl>
    </w:lvlOverride>
  </w:num>
  <w:num w:numId="13" w16cid:durableId="268700870">
    <w:abstractNumId w:val="7"/>
    <w:lvlOverride w:ilvl="0">
      <w:lvl w:ilvl="0">
        <w:start w:val="1"/>
        <w:numFmt w:val="decimal"/>
        <w:lvlText w:val="%1."/>
        <w:legacy w:legacy="1" w:legacySpace="0" w:legacyIndent="360"/>
        <w:lvlJc w:val="left"/>
        <w:pPr>
          <w:ind w:left="2160" w:hanging="360"/>
        </w:pPr>
      </w:lvl>
    </w:lvlOverride>
  </w:num>
  <w:num w:numId="14" w16cid:durableId="1404568474">
    <w:abstractNumId w:val="7"/>
    <w:lvlOverride w:ilvl="0">
      <w:lvl w:ilvl="0">
        <w:start w:val="1"/>
        <w:numFmt w:val="decimal"/>
        <w:lvlText w:val="%1."/>
        <w:legacy w:legacy="1" w:legacySpace="0" w:legacyIndent="360"/>
        <w:lvlJc w:val="left"/>
        <w:pPr>
          <w:ind w:left="2520" w:hanging="360"/>
        </w:pPr>
      </w:lvl>
    </w:lvlOverride>
  </w:num>
  <w:num w:numId="15" w16cid:durableId="1102064870">
    <w:abstractNumId w:val="7"/>
    <w:lvlOverride w:ilvl="0">
      <w:lvl w:ilvl="0">
        <w:start w:val="1"/>
        <w:numFmt w:val="decimal"/>
        <w:lvlText w:val="%1."/>
        <w:legacy w:legacy="1" w:legacySpace="0" w:legacyIndent="360"/>
        <w:lvlJc w:val="left"/>
        <w:pPr>
          <w:ind w:left="2880" w:hanging="360"/>
        </w:pPr>
      </w:lvl>
    </w:lvlOverride>
  </w:num>
  <w:num w:numId="16" w16cid:durableId="19709150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 kim">
    <w15:presenceInfo w15:providerId="Windows Live" w15:userId="8c0316673b86b81f"/>
  </w15:person>
  <w15:person w15:author="Nancy Binowski">
    <w15:presenceInfo w15:providerId="AD" w15:userId="S::nbinowski@ccm.edu::6a05a69f-007a-4517-9f9f-1366f4d48f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15AF5"/>
    <w:rsid w:val="00027DE8"/>
    <w:rsid w:val="00055C40"/>
    <w:rsid w:val="000744DC"/>
    <w:rsid w:val="000A15D6"/>
    <w:rsid w:val="000D6383"/>
    <w:rsid w:val="00285F1B"/>
    <w:rsid w:val="002F4209"/>
    <w:rsid w:val="00327306"/>
    <w:rsid w:val="00367595"/>
    <w:rsid w:val="003D5CDF"/>
    <w:rsid w:val="00450483"/>
    <w:rsid w:val="005200B8"/>
    <w:rsid w:val="005247C6"/>
    <w:rsid w:val="005D4293"/>
    <w:rsid w:val="0060299B"/>
    <w:rsid w:val="00621D31"/>
    <w:rsid w:val="006223F6"/>
    <w:rsid w:val="0064461C"/>
    <w:rsid w:val="00730248"/>
    <w:rsid w:val="0081513C"/>
    <w:rsid w:val="008233CA"/>
    <w:rsid w:val="00837F94"/>
    <w:rsid w:val="008454DF"/>
    <w:rsid w:val="00867423"/>
    <w:rsid w:val="00904A02"/>
    <w:rsid w:val="00935B5B"/>
    <w:rsid w:val="009D7802"/>
    <w:rsid w:val="009F4A6C"/>
    <w:rsid w:val="00A576F9"/>
    <w:rsid w:val="00A67621"/>
    <w:rsid w:val="00B76ECC"/>
    <w:rsid w:val="00BB353A"/>
    <w:rsid w:val="00BF5AB4"/>
    <w:rsid w:val="00D65E16"/>
    <w:rsid w:val="00DC2145"/>
    <w:rsid w:val="00E45302"/>
    <w:rsid w:val="00E76C79"/>
    <w:rsid w:val="00EC2C86"/>
    <w:rsid w:val="00F0366F"/>
    <w:rsid w:val="00F50A34"/>
    <w:rsid w:val="00FA47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C6F6AA"/>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link w:val="FootnoteBaseChar"/>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link w:val="CommentTextChar"/>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 w:type="paragraph" w:styleId="ListParagraph">
    <w:name w:val="List Paragraph"/>
    <w:basedOn w:val="Normal"/>
    <w:uiPriority w:val="34"/>
    <w:qFormat/>
    <w:rsid w:val="00327306"/>
    <w:pPr>
      <w:ind w:left="720"/>
      <w:contextualSpacing/>
    </w:pPr>
  </w:style>
  <w:style w:type="paragraph" w:styleId="CommentSubject">
    <w:name w:val="annotation subject"/>
    <w:basedOn w:val="CommentText"/>
    <w:next w:val="CommentText"/>
    <w:link w:val="CommentSubjectChar"/>
    <w:semiHidden/>
    <w:unhideWhenUsed/>
    <w:rsid w:val="00B76ECC"/>
    <w:pPr>
      <w:keepLines w:val="0"/>
      <w:spacing w:line="240" w:lineRule="auto"/>
    </w:pPr>
    <w:rPr>
      <w:b/>
      <w:bCs/>
      <w:sz w:val="20"/>
      <w:szCs w:val="20"/>
    </w:rPr>
  </w:style>
  <w:style w:type="character" w:customStyle="1" w:styleId="FootnoteBaseChar">
    <w:name w:val="Footnote Base Char"/>
    <w:basedOn w:val="DefaultParagraphFont"/>
    <w:link w:val="FootnoteBase"/>
    <w:rsid w:val="00B76ECC"/>
    <w:rPr>
      <w:sz w:val="18"/>
    </w:rPr>
  </w:style>
  <w:style w:type="character" w:customStyle="1" w:styleId="CommentTextChar">
    <w:name w:val="Comment Text Char"/>
    <w:basedOn w:val="FootnoteBaseChar"/>
    <w:link w:val="CommentText"/>
    <w:semiHidden/>
    <w:rsid w:val="00B76ECC"/>
    <w:rPr>
      <w:sz w:val="18"/>
    </w:rPr>
  </w:style>
  <w:style w:type="character" w:customStyle="1" w:styleId="CommentSubjectChar">
    <w:name w:val="Comment Subject Char"/>
    <w:basedOn w:val="CommentTextChar"/>
    <w:link w:val="CommentSubject"/>
    <w:semiHidden/>
    <w:rsid w:val="00B76ECC"/>
    <w:rPr>
      <w:b/>
      <w:bCs/>
      <w:sz w:val="20"/>
      <w:szCs w:val="20"/>
    </w:rPr>
  </w:style>
  <w:style w:type="paragraph" w:styleId="BalloonText">
    <w:name w:val="Balloon Text"/>
    <w:basedOn w:val="Normal"/>
    <w:link w:val="BalloonTextChar"/>
    <w:semiHidden/>
    <w:unhideWhenUsed/>
    <w:rsid w:val="00B76E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76ECC"/>
    <w:rPr>
      <w:rFonts w:ascii="Segoe UI" w:hAnsi="Segoe UI" w:cs="Segoe UI"/>
      <w:sz w:val="18"/>
      <w:szCs w:val="18"/>
    </w:rPr>
  </w:style>
  <w:style w:type="paragraph" w:styleId="Revision">
    <w:name w:val="Revision"/>
    <w:hidden/>
    <w:uiPriority w:val="99"/>
    <w:semiHidden/>
    <w:rsid w:val="005247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microsoft.com/office/2016/09/relationships/commentsIds" Target="commentsIds.xml"/></Relationships>
</file>

<file path=word/_rels/header2.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Report.dot</Template>
  <TotalTime>0</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b kim</cp:lastModifiedBy>
  <cp:revision>2</cp:revision>
  <cp:lastPrinted>1900-01-01T05:00:00Z</cp:lastPrinted>
  <dcterms:created xsi:type="dcterms:W3CDTF">2023-05-02T00:34:00Z</dcterms:created>
  <dcterms:modified xsi:type="dcterms:W3CDTF">2023-05-02T00:34:00Z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